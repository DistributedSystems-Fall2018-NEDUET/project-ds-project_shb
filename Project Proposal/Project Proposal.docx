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1D04B" w14:textId="188CB385" w:rsidR="00363076" w:rsidRPr="00DE6E65" w:rsidRDefault="009D39E1" w:rsidP="00DE6E65">
      <w:pPr>
        <w:jc w:val="center"/>
        <w:rPr>
          <w:b/>
          <w:sz w:val="28"/>
          <w:szCs w:val="28"/>
        </w:rPr>
      </w:pPr>
      <w:r w:rsidRPr="00DE6E65">
        <w:rPr>
          <w:b/>
          <w:sz w:val="28"/>
          <w:szCs w:val="28"/>
        </w:rPr>
        <w:t>Project Proposal</w:t>
      </w:r>
    </w:p>
    <w:p w14:paraId="021E3A2B" w14:textId="5CAA3932" w:rsidR="00DE6E65" w:rsidRPr="00DE6E65" w:rsidRDefault="00DE6E65">
      <w:pPr>
        <w:rPr>
          <w:sz w:val="28"/>
          <w:szCs w:val="28"/>
        </w:rPr>
      </w:pPr>
    </w:p>
    <w:p w14:paraId="2C3FD45C" w14:textId="0386AB80" w:rsidR="00DE6E65" w:rsidRPr="00DE6E65" w:rsidRDefault="00DE6E65">
      <w:pPr>
        <w:rPr>
          <w:b/>
          <w:sz w:val="28"/>
          <w:szCs w:val="28"/>
        </w:rPr>
      </w:pPr>
      <w:r w:rsidRPr="00DE6E65">
        <w:rPr>
          <w:b/>
          <w:sz w:val="28"/>
          <w:szCs w:val="28"/>
        </w:rPr>
        <w:t>Abstract:</w:t>
      </w:r>
    </w:p>
    <w:p w14:paraId="61C88114" w14:textId="1A01C918" w:rsidR="00DE6E65" w:rsidRPr="00DE6E65" w:rsidRDefault="00DE6E65" w:rsidP="00DE6E65">
      <w:pPr>
        <w:rPr>
          <w:sz w:val="28"/>
          <w:szCs w:val="28"/>
        </w:rPr>
      </w:pPr>
      <w:r w:rsidRPr="00DE6E65">
        <w:rPr>
          <w:sz w:val="28"/>
          <w:szCs w:val="28"/>
        </w:rPr>
        <w:t xml:space="preserve">Since queues are formed of </w:t>
      </w:r>
      <w:r w:rsidRPr="00DE6E65">
        <w:rPr>
          <w:sz w:val="28"/>
          <w:szCs w:val="28"/>
        </w:rPr>
        <w:t>entities</w:t>
      </w:r>
      <w:r w:rsidRPr="00DE6E65">
        <w:rPr>
          <w:sz w:val="28"/>
          <w:szCs w:val="28"/>
        </w:rPr>
        <w:t xml:space="preserve"> or people in </w:t>
      </w:r>
      <w:r w:rsidRPr="00DE6E65">
        <w:rPr>
          <w:sz w:val="28"/>
          <w:szCs w:val="28"/>
        </w:rPr>
        <w:t>different</w:t>
      </w:r>
      <w:r w:rsidRPr="00DE6E65">
        <w:rPr>
          <w:sz w:val="28"/>
          <w:szCs w:val="28"/>
        </w:rPr>
        <w:t xml:space="preserve"> </w:t>
      </w:r>
      <w:r w:rsidRPr="00DE6E65">
        <w:rPr>
          <w:sz w:val="28"/>
          <w:szCs w:val="28"/>
        </w:rPr>
        <w:t>scenarios</w:t>
      </w:r>
      <w:r w:rsidRPr="00DE6E65">
        <w:rPr>
          <w:sz w:val="28"/>
          <w:szCs w:val="28"/>
        </w:rPr>
        <w:t xml:space="preserve"> and locations like</w:t>
      </w:r>
      <w:r w:rsidR="009C4A0C">
        <w:rPr>
          <w:sz w:val="28"/>
          <w:szCs w:val="28"/>
        </w:rPr>
        <w:t xml:space="preserve"> </w:t>
      </w:r>
      <w:r w:rsidRPr="00DE6E65">
        <w:rPr>
          <w:sz w:val="28"/>
          <w:szCs w:val="28"/>
        </w:rPr>
        <w:t>restaurants</w:t>
      </w:r>
      <w:r w:rsidRPr="00DE6E65">
        <w:rPr>
          <w:sz w:val="28"/>
          <w:szCs w:val="28"/>
        </w:rPr>
        <w:t>, bank</w:t>
      </w:r>
      <w:r w:rsidRPr="00DE6E65">
        <w:rPr>
          <w:sz w:val="28"/>
          <w:szCs w:val="28"/>
        </w:rPr>
        <w:t>s</w:t>
      </w:r>
      <w:r w:rsidRPr="00DE6E65">
        <w:rPr>
          <w:sz w:val="28"/>
          <w:szCs w:val="28"/>
        </w:rPr>
        <w:t xml:space="preserve"> </w:t>
      </w:r>
      <w:r w:rsidRPr="00DE6E65">
        <w:rPr>
          <w:sz w:val="28"/>
          <w:szCs w:val="28"/>
        </w:rPr>
        <w:t>and so on</w:t>
      </w:r>
      <w:r w:rsidRPr="00DE6E65">
        <w:rPr>
          <w:sz w:val="28"/>
          <w:szCs w:val="28"/>
        </w:rPr>
        <w:t>, therefore in order to cater these queues in better way</w:t>
      </w:r>
      <w:r w:rsidRPr="00DE6E65">
        <w:rPr>
          <w:sz w:val="28"/>
          <w:szCs w:val="28"/>
        </w:rPr>
        <w:t xml:space="preserve"> a </w:t>
      </w:r>
      <w:r w:rsidRPr="00DE6E65">
        <w:rPr>
          <w:sz w:val="28"/>
          <w:szCs w:val="28"/>
        </w:rPr>
        <w:t>system is required.</w:t>
      </w:r>
    </w:p>
    <w:p w14:paraId="358C151C" w14:textId="639AD30A" w:rsidR="00DE6E65" w:rsidRPr="00DE6E65" w:rsidRDefault="00DE6E65" w:rsidP="00DE6E65">
      <w:pPr>
        <w:rPr>
          <w:sz w:val="28"/>
          <w:szCs w:val="28"/>
        </w:rPr>
      </w:pPr>
      <w:r w:rsidRPr="00DE6E65">
        <w:rPr>
          <w:sz w:val="28"/>
          <w:szCs w:val="28"/>
        </w:rPr>
        <w:t xml:space="preserve">Such </w:t>
      </w:r>
      <w:r w:rsidRPr="00DE6E65">
        <w:rPr>
          <w:sz w:val="28"/>
          <w:szCs w:val="28"/>
        </w:rPr>
        <w:t xml:space="preserve">system having </w:t>
      </w:r>
      <w:r w:rsidRPr="00DE6E65">
        <w:rPr>
          <w:sz w:val="28"/>
          <w:szCs w:val="28"/>
        </w:rPr>
        <w:t>capability</w:t>
      </w:r>
      <w:r w:rsidRPr="00DE6E65">
        <w:rPr>
          <w:sz w:val="28"/>
          <w:szCs w:val="28"/>
        </w:rPr>
        <w:t xml:space="preserve"> to reduce time, cost and make better customer service in </w:t>
      </w:r>
      <w:r w:rsidRPr="00DE6E65">
        <w:rPr>
          <w:sz w:val="28"/>
          <w:szCs w:val="28"/>
        </w:rPr>
        <w:t>different</w:t>
      </w:r>
      <w:r w:rsidRPr="00DE6E65">
        <w:rPr>
          <w:sz w:val="28"/>
          <w:szCs w:val="28"/>
        </w:rPr>
        <w:t xml:space="preserve"> </w:t>
      </w:r>
      <w:bookmarkStart w:id="0" w:name="_GoBack"/>
      <w:bookmarkEnd w:id="0"/>
      <w:r w:rsidR="009C4A0C" w:rsidRPr="00DE6E65">
        <w:rPr>
          <w:sz w:val="28"/>
          <w:szCs w:val="28"/>
        </w:rPr>
        <w:t>situations</w:t>
      </w:r>
      <w:r w:rsidRPr="00DE6E65">
        <w:rPr>
          <w:sz w:val="28"/>
          <w:szCs w:val="28"/>
        </w:rPr>
        <w:t>.</w:t>
      </w:r>
    </w:p>
    <w:p w14:paraId="7310C2CE" w14:textId="22DD22CC" w:rsidR="009D39E1" w:rsidRPr="00DE6E65" w:rsidRDefault="00DE6E65">
      <w:pPr>
        <w:rPr>
          <w:sz w:val="28"/>
          <w:szCs w:val="28"/>
        </w:rPr>
      </w:pPr>
      <w:r w:rsidRPr="00DE6E65">
        <w:rPr>
          <w:sz w:val="28"/>
          <w:szCs w:val="28"/>
        </w:rPr>
        <w:t>Thus,</w:t>
      </w:r>
      <w:r w:rsidRPr="00DE6E65">
        <w:rPr>
          <w:sz w:val="28"/>
          <w:szCs w:val="28"/>
        </w:rPr>
        <w:t xml:space="preserve"> w</w:t>
      </w:r>
      <w:r w:rsidR="009D39E1" w:rsidRPr="00DE6E65">
        <w:rPr>
          <w:sz w:val="28"/>
          <w:szCs w:val="28"/>
        </w:rPr>
        <w:t>e are going to make queuing system</w:t>
      </w:r>
      <w:r w:rsidRPr="00DE6E65">
        <w:rPr>
          <w:sz w:val="28"/>
          <w:szCs w:val="28"/>
        </w:rPr>
        <w:t xml:space="preserve"> where </w:t>
      </w:r>
      <w:r w:rsidR="009D39E1" w:rsidRPr="00DE6E65">
        <w:rPr>
          <w:sz w:val="28"/>
          <w:szCs w:val="28"/>
        </w:rPr>
        <w:t>communication amongst components of queuing system will be MPI based that will be implemented in Java language.</w:t>
      </w:r>
    </w:p>
    <w:p w14:paraId="650E58D0" w14:textId="77777777" w:rsidR="009D39E1" w:rsidRDefault="009D39E1"/>
    <w:sectPr w:rsidR="009D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D6E"/>
    <w:rsid w:val="0026604E"/>
    <w:rsid w:val="00363076"/>
    <w:rsid w:val="005F61FD"/>
    <w:rsid w:val="009C4A0C"/>
    <w:rsid w:val="009D39E1"/>
    <w:rsid w:val="00DE6E65"/>
    <w:rsid w:val="00E2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9A0E"/>
  <w15:docId w15:val="{EAA6E9F0-E0B3-451A-BF7C-2167A5BE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</dc:creator>
  <cp:lastModifiedBy>Sajjad</cp:lastModifiedBy>
  <cp:revision>5</cp:revision>
  <dcterms:created xsi:type="dcterms:W3CDTF">2019-01-02T16:12:00Z</dcterms:created>
  <dcterms:modified xsi:type="dcterms:W3CDTF">2019-01-03T17:02:00Z</dcterms:modified>
</cp:coreProperties>
</file>